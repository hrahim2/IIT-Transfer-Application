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Georgia" w:cs="Georgia" w:eastAsia="Georgia" w:hAnsi="Georgia"/>
          <w:sz w:val="24"/>
          <w:szCs w:val="24"/>
        </w:rPr>
      </w:pPr>
      <w:commentRangeStart w:id="0"/>
      <w:commentRangeStart w:id="1"/>
      <w:r w:rsidDel="00000000" w:rsidR="00000000" w:rsidRPr="00000000">
        <w:rPr>
          <w:rFonts w:ascii="Georgia" w:cs="Georgia" w:eastAsia="Georgia" w:hAnsi="Georgia"/>
          <w:sz w:val="24"/>
          <w:szCs w:val="24"/>
          <w:rtl w:val="0"/>
        </w:rPr>
        <w:t xml:space="preserve">In</w:t>
      </w:r>
      <w:commentRangeEnd w:id="0"/>
      <w:r w:rsidDel="00000000" w:rsidR="00000000" w:rsidRPr="00000000">
        <w:commentReference w:id="0"/>
      </w:r>
      <w:commentRangeEnd w:id="1"/>
      <w:r w:rsidDel="00000000" w:rsidR="00000000" w:rsidRPr="00000000">
        <w:commentReference w:id="1"/>
      </w:r>
      <w:r w:rsidDel="00000000" w:rsidR="00000000" w:rsidRPr="00000000">
        <w:rPr>
          <w:rFonts w:ascii="Georgia" w:cs="Georgia" w:eastAsia="Georgia" w:hAnsi="Georgia"/>
          <w:sz w:val="24"/>
          <w:szCs w:val="24"/>
          <w:rtl w:val="0"/>
        </w:rPr>
        <w:t xml:space="preserve"> elementary school I remember our teacher giving us challenge puzzles to solve on Friday afternoons when the day’s work was done. One day our teacher presented us with a puzzle so hard that it hurt my little brain just thinking about it. This puzzle was the Towers of Hanoi, and it was my favorite because I couldn’t find an obvious answer. To explain it briefly,</w:t>
      </w:r>
    </w:p>
    <w:p w:rsidR="00000000" w:rsidDel="00000000" w:rsidP="00000000" w:rsidRDefault="00000000" w:rsidRPr="00000000" w14:paraId="00000002">
      <w:pPr>
        <w:ind w:left="720" w:firstLine="0"/>
        <w:rPr>
          <w:rFonts w:ascii="Georgia" w:cs="Georgia" w:eastAsia="Georgia" w:hAnsi="Georgia"/>
          <w:color w:val="70ad47"/>
          <w:sz w:val="24"/>
          <w:szCs w:val="24"/>
        </w:rPr>
      </w:pPr>
      <w:r w:rsidDel="00000000" w:rsidR="00000000" w:rsidRPr="00000000">
        <w:rPr>
          <w:rFonts w:ascii="Georgia" w:cs="Georgia" w:eastAsia="Georgia" w:hAnsi="Georgia"/>
          <w:color w:val="70ad47"/>
          <w:sz w:val="24"/>
          <w:szCs w:val="24"/>
          <w:rtl w:val="0"/>
        </w:rPr>
        <w:t xml:space="preserve">-</w:t>
      </w:r>
      <w:r w:rsidDel="00000000" w:rsidR="00000000" w:rsidRPr="00000000">
        <w:rPr>
          <w:rFonts w:ascii="Times New Roman" w:cs="Times New Roman" w:eastAsia="Times New Roman" w:hAnsi="Times New Roman"/>
          <w:color w:val="70ad47"/>
          <w:sz w:val="14"/>
          <w:szCs w:val="14"/>
          <w:rtl w:val="0"/>
        </w:rPr>
        <w:t xml:space="preserve">   </w:t>
        <w:tab/>
      </w:r>
      <w:r w:rsidDel="00000000" w:rsidR="00000000" w:rsidRPr="00000000">
        <w:rPr>
          <w:rFonts w:ascii="Georgia" w:cs="Georgia" w:eastAsia="Georgia" w:hAnsi="Georgia"/>
          <w:color w:val="70ad47"/>
          <w:sz w:val="24"/>
          <w:szCs w:val="24"/>
          <w:rtl w:val="0"/>
        </w:rPr>
        <w:t xml:space="preserve">a pyramid shaped stack of disks each one smaller than the other as it ascends needs to be moved according to a specific set of rules.</w:t>
      </w:r>
    </w:p>
    <w:p w:rsidR="00000000" w:rsidDel="00000000" w:rsidP="00000000" w:rsidRDefault="00000000" w:rsidRPr="00000000" w14:paraId="00000003">
      <w:pPr>
        <w:ind w:left="720" w:firstLine="0"/>
        <w:rPr>
          <w:rFonts w:ascii="Georgia" w:cs="Georgia" w:eastAsia="Georgia" w:hAnsi="Georgia"/>
          <w:color w:val="70ad47"/>
          <w:sz w:val="24"/>
          <w:szCs w:val="24"/>
        </w:rPr>
      </w:pPr>
      <w:r w:rsidDel="00000000" w:rsidR="00000000" w:rsidRPr="00000000">
        <w:rPr>
          <w:rFonts w:ascii="Georgia" w:cs="Georgia" w:eastAsia="Georgia" w:hAnsi="Georgia"/>
          <w:color w:val="70ad47"/>
          <w:sz w:val="24"/>
          <w:szCs w:val="24"/>
          <w:rtl w:val="0"/>
        </w:rPr>
        <w:t xml:space="preserve">-</w:t>
      </w:r>
      <w:r w:rsidDel="00000000" w:rsidR="00000000" w:rsidRPr="00000000">
        <w:rPr>
          <w:rFonts w:ascii="Times New Roman" w:cs="Times New Roman" w:eastAsia="Times New Roman" w:hAnsi="Times New Roman"/>
          <w:color w:val="70ad47"/>
          <w:sz w:val="14"/>
          <w:szCs w:val="14"/>
          <w:rtl w:val="0"/>
        </w:rPr>
        <w:t xml:space="preserve">   </w:t>
        <w:tab/>
      </w:r>
      <w:r w:rsidDel="00000000" w:rsidR="00000000" w:rsidRPr="00000000">
        <w:rPr>
          <w:rFonts w:ascii="Georgia" w:cs="Georgia" w:eastAsia="Georgia" w:hAnsi="Georgia"/>
          <w:color w:val="70ad47"/>
          <w:sz w:val="24"/>
          <w:szCs w:val="24"/>
          <w:rtl w:val="0"/>
        </w:rPr>
        <w:t xml:space="preserve">A pyramid shaped stack of smaller and smaller disks is placed [placed together] on a peg. The objective is to move the stack to another peg following a specific set of rules.</w:t>
      </w:r>
    </w:p>
    <w:p w:rsidR="00000000" w:rsidDel="00000000" w:rsidP="00000000" w:rsidRDefault="00000000" w:rsidRPr="00000000" w14:paraId="00000004">
      <w:pPr>
        <w:rPr>
          <w:rFonts w:ascii="Georgia" w:cs="Georgia" w:eastAsia="Georgia" w:hAnsi="Georgia"/>
          <w:sz w:val="24"/>
          <w:szCs w:val="24"/>
        </w:rPr>
      </w:pPr>
      <w:ins w:author="Aditya Mansharamani" w:id="0" w:date="2020-05-06T03:33:13Z">
        <w:commentRangeStart w:id="2"/>
        <w:commentRangeStart w:id="3"/>
        <w:commentRangeStart w:id="4"/>
        <w:r w:rsidDel="00000000" w:rsidR="00000000" w:rsidRPr="00000000">
          <w:rPr>
            <w:rFonts w:ascii="Georgia" w:cs="Georgia" w:eastAsia="Georgia" w:hAnsi="Georgia"/>
            <w:color w:val="70ad47"/>
            <w:sz w:val="24"/>
            <w:szCs w:val="24"/>
            <w:rtl w:val="0"/>
          </w:rPr>
          <w:t xml:space="preserve">W</w:t>
        </w:r>
      </w:ins>
      <w:del w:author="Aditya Mansharamani" w:id="0" w:date="2020-05-06T03:33:13Z">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Georgia" w:cs="Georgia" w:eastAsia="Georgia" w:hAnsi="Georgia"/>
            <w:sz w:val="24"/>
            <w:szCs w:val="24"/>
            <w:rtl w:val="0"/>
          </w:rPr>
          <w:delText xml:space="preserve">Confident in my abilities w</w:delText>
        </w:r>
      </w:del>
      <w:r w:rsidDel="00000000" w:rsidR="00000000" w:rsidRPr="00000000">
        <w:rPr>
          <w:rFonts w:ascii="Georgia" w:cs="Georgia" w:eastAsia="Georgia" w:hAnsi="Georgia"/>
          <w:sz w:val="24"/>
          <w:szCs w:val="24"/>
          <w:rtl w:val="0"/>
        </w:rPr>
        <w:t xml:space="preserve">e revisited the puzzle the next week, but sadly </w:t>
      </w:r>
      <w:ins w:author="Aditya Mansharamani" w:id="1" w:date="2020-05-06T03:33:03Z">
        <w:r w:rsidDel="00000000" w:rsidR="00000000" w:rsidRPr="00000000">
          <w:rPr>
            <w:rFonts w:ascii="Georgia" w:cs="Georgia" w:eastAsia="Georgia" w:hAnsi="Georgia"/>
            <w:sz w:val="24"/>
            <w:szCs w:val="24"/>
            <w:rtl w:val="0"/>
          </w:rPr>
          <w:t xml:space="preserve">the confidence I had built up was quickly proven to be worthless. </w:t>
        </w:r>
      </w:ins>
      <w:del w:author="Aditya Mansharamani" w:id="1" w:date="2020-05-06T03:33:03Z">
        <w:r w:rsidDel="00000000" w:rsidR="00000000" w:rsidRPr="00000000">
          <w:rPr>
            <w:rFonts w:ascii="Georgia" w:cs="Georgia" w:eastAsia="Georgia" w:hAnsi="Georgia"/>
            <w:sz w:val="24"/>
            <w:szCs w:val="24"/>
            <w:rtl w:val="0"/>
          </w:rPr>
          <w:delText xml:space="preserve">my </w:delText>
        </w:r>
      </w:del>
      <w:ins w:author="Aditya Mansharamani" w:id="1" w:date="2020-05-06T03:33:03Z">
        <w:del w:author="Aditya Mansharamani" w:id="1" w:date="2020-05-06T03:33:03Z">
          <w:r w:rsidDel="00000000" w:rsidR="00000000" w:rsidRPr="00000000">
            <w:rPr>
              <w:rFonts w:ascii="Georgia" w:cs="Georgia" w:eastAsia="Georgia" w:hAnsi="Georgia"/>
              <w:sz w:val="24"/>
              <w:szCs w:val="24"/>
              <w:rtl w:val="0"/>
            </w:rPr>
            <w:delText xml:space="preserve">once-hopeful </w:delText>
          </w:r>
        </w:del>
      </w:ins>
      <w:del w:author="Aditya Mansharamani" w:id="1" w:date="2020-05-06T03:33:03Z">
        <w:r w:rsidDel="00000000" w:rsidR="00000000" w:rsidRPr="00000000">
          <w:rPr>
            <w:rFonts w:ascii="Georgia" w:cs="Georgia" w:eastAsia="Georgia" w:hAnsi="Georgia"/>
            <w:sz w:val="24"/>
            <w:szCs w:val="24"/>
            <w:rtl w:val="0"/>
          </w:rPr>
          <w:delText xml:space="preserve">dreams </w:delText>
        </w:r>
      </w:del>
      <w:ins w:author="Aditya Mansharamani" w:id="1" w:date="2020-05-06T03:33:03Z">
        <w:r w:rsidDel="00000000" w:rsidR="00000000" w:rsidRPr="00000000">
          <w:rPr>
            <w:rFonts w:ascii="Georgia" w:cs="Georgia" w:eastAsia="Georgia" w:hAnsi="Georgia"/>
            <w:sz w:val="24"/>
            <w:szCs w:val="24"/>
            <w:rtl w:val="0"/>
          </w:rPr>
          <w:t xml:space="preserve">My once-hopeful dreams </w:t>
        </w:r>
      </w:ins>
      <w:r w:rsidDel="00000000" w:rsidR="00000000" w:rsidRPr="00000000">
        <w:rPr>
          <w:rFonts w:ascii="Georgia" w:cs="Georgia" w:eastAsia="Georgia" w:hAnsi="Georgia"/>
          <w:sz w:val="24"/>
          <w:szCs w:val="24"/>
          <w:rtl w:val="0"/>
        </w:rPr>
        <w:t xml:space="preserve">were crushed</w:t>
      </w:r>
      <w:ins w:author="Aditya Mansharamani" w:id="2" w:date="2020-05-06T03:33:49Z">
        <w:r w:rsidDel="00000000" w:rsidR="00000000" w:rsidRPr="00000000">
          <w:rPr>
            <w:rFonts w:ascii="Georgia" w:cs="Georgia" w:eastAsia="Georgia" w:hAnsi="Georgia"/>
            <w:sz w:val="24"/>
            <w:szCs w:val="24"/>
            <w:rtl w:val="0"/>
          </w:rPr>
          <w:t xml:space="preserve"> yet again, and</w:t>
        </w:r>
      </w:ins>
      <w:del w:author="Aditya Mansharamani" w:id="2" w:date="2020-05-06T03:33:49Z">
        <w:r w:rsidDel="00000000" w:rsidR="00000000" w:rsidRPr="00000000">
          <w:rPr>
            <w:rFonts w:ascii="Georgia" w:cs="Georgia" w:eastAsia="Georgia" w:hAnsi="Georgia"/>
            <w:sz w:val="24"/>
            <w:szCs w:val="24"/>
            <w:rtl w:val="0"/>
          </w:rPr>
          <w:delText xml:space="preserve">.</w:delText>
        </w:r>
      </w:del>
      <w:r w:rsidDel="00000000" w:rsidR="00000000" w:rsidRPr="00000000">
        <w:rPr>
          <w:rFonts w:ascii="Georgia" w:cs="Georgia" w:eastAsia="Georgia" w:hAnsi="Georgia"/>
          <w:sz w:val="24"/>
          <w:szCs w:val="24"/>
          <w:rtl w:val="0"/>
        </w:rPr>
        <w:t xml:space="preserve"> I quickly realized that I actually had no idea what I was doing</w:t>
      </w:r>
      <w:ins w:author="Aditya Mansharamani" w:id="3" w:date="2020-05-06T03:33:57Z">
        <w:r w:rsidDel="00000000" w:rsidR="00000000" w:rsidRPr="00000000">
          <w:rPr>
            <w:rFonts w:ascii="Georgia" w:cs="Georgia" w:eastAsia="Georgia" w:hAnsi="Georgia"/>
            <w:sz w:val="24"/>
            <w:szCs w:val="24"/>
            <w:rtl w:val="0"/>
          </w:rPr>
          <w:t xml:space="preserve"> when it came to tackling this seemingly simple game</w:t>
        </w:r>
      </w:ins>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Years later</w:t>
      </w:r>
      <w:ins w:author="Aditya Mansharamani" w:id="4" w:date="2020-05-06T03:34:16Z">
        <w:r w:rsidDel="00000000" w:rsidR="00000000" w:rsidRPr="00000000">
          <w:rPr>
            <w:rFonts w:ascii="Georgia" w:cs="Georgia" w:eastAsia="Georgia" w:hAnsi="Georgia"/>
            <w:sz w:val="24"/>
            <w:szCs w:val="24"/>
            <w:rtl w:val="0"/>
          </w:rPr>
          <w:t xml:space="preserve">,</w:t>
        </w:r>
      </w:ins>
      <w:r w:rsidDel="00000000" w:rsidR="00000000" w:rsidRPr="00000000">
        <w:rPr>
          <w:rFonts w:ascii="Georgia" w:cs="Georgia" w:eastAsia="Georgia" w:hAnsi="Georgia"/>
          <w:sz w:val="24"/>
          <w:szCs w:val="24"/>
          <w:rtl w:val="0"/>
        </w:rPr>
        <w:t xml:space="preserve"> I </w:t>
      </w:r>
      <w:ins w:author="Aditya Mansharamani" w:id="5" w:date="2020-05-06T03:34:21Z">
        <w:commentRangeStart w:id="5"/>
        <w:r w:rsidDel="00000000" w:rsidR="00000000" w:rsidRPr="00000000">
          <w:rPr>
            <w:rFonts w:ascii="Georgia" w:cs="Georgia" w:eastAsia="Georgia" w:hAnsi="Georgia"/>
            <w:sz w:val="24"/>
            <w:szCs w:val="24"/>
            <w:rtl w:val="0"/>
          </w:rPr>
          <w:t xml:space="preserve">found</w:t>
        </w:r>
      </w:ins>
      <w:del w:author="Aditya Mansharamani" w:id="5" w:date="2020-05-06T03:34:21Z">
        <w:commentRangeEnd w:id="5"/>
        <w:r w:rsidDel="00000000" w:rsidR="00000000" w:rsidRPr="00000000">
          <w:commentReference w:id="5"/>
        </w:r>
        <w:r w:rsidDel="00000000" w:rsidR="00000000" w:rsidRPr="00000000">
          <w:rPr>
            <w:rFonts w:ascii="Georgia" w:cs="Georgia" w:eastAsia="Georgia" w:hAnsi="Georgia"/>
            <w:sz w:val="24"/>
            <w:szCs w:val="24"/>
            <w:rtl w:val="0"/>
          </w:rPr>
          <w:delText xml:space="preserve">find</w:delText>
        </w:r>
      </w:del>
      <w:r w:rsidDel="00000000" w:rsidR="00000000" w:rsidRPr="00000000">
        <w:rPr>
          <w:rFonts w:ascii="Georgia" w:cs="Georgia" w:eastAsia="Georgia" w:hAnsi="Georgia"/>
          <w:sz w:val="24"/>
          <w:szCs w:val="24"/>
          <w:rtl w:val="0"/>
        </w:rPr>
        <w:t xml:space="preserve"> myself fac</w:t>
      </w:r>
      <w:ins w:author="Aditya Mansharamani" w:id="6" w:date="2020-05-06T03:34:33Z">
        <w:commentRangeStart w:id="6"/>
        <w:commentRangeStart w:id="7"/>
        <w:r w:rsidDel="00000000" w:rsidR="00000000" w:rsidRPr="00000000">
          <w:rPr>
            <w:rFonts w:ascii="Georgia" w:cs="Georgia" w:eastAsia="Georgia" w:hAnsi="Georgia"/>
            <w:sz w:val="24"/>
            <w:szCs w:val="24"/>
            <w:rtl w:val="0"/>
          </w:rPr>
          <w:t xml:space="preserve">ing the same exact dissapointment</w:t>
        </w:r>
      </w:ins>
      <w:del w:author="Aditya Mansharamani" w:id="6" w:date="2020-05-06T03:34:33Z">
        <w:commentRangeEnd w:id="6"/>
        <w:r w:rsidDel="00000000" w:rsidR="00000000" w:rsidRPr="00000000">
          <w:commentReference w:id="6"/>
        </w:r>
        <w:commentRangeEnd w:id="7"/>
        <w:r w:rsidDel="00000000" w:rsidR="00000000" w:rsidRPr="00000000">
          <w:commentReference w:id="7"/>
        </w:r>
        <w:r w:rsidDel="00000000" w:rsidR="00000000" w:rsidRPr="00000000">
          <w:rPr>
            <w:rFonts w:ascii="Georgia" w:cs="Georgia" w:eastAsia="Georgia" w:hAnsi="Georgia"/>
            <w:sz w:val="24"/>
            <w:szCs w:val="24"/>
            <w:rtl w:val="0"/>
          </w:rPr>
          <w:delText xml:space="preserve">ed with the exact same conundrum</w:delText>
        </w:r>
      </w:del>
      <w:r w:rsidDel="00000000" w:rsidR="00000000" w:rsidRPr="00000000">
        <w:rPr>
          <w:rFonts w:ascii="Georgia" w:cs="Georgia" w:eastAsia="Georgia" w:hAnsi="Georgia"/>
          <w:sz w:val="24"/>
          <w:szCs w:val="24"/>
          <w:rtl w:val="0"/>
        </w:rPr>
        <w:t xml:space="preserve"> in college as a challeng</w:t>
      </w:r>
      <w:ins w:author="Aditya Mansharamani" w:id="7" w:date="2020-05-06T03:34:53Z">
        <w:commentRangeStart w:id="8"/>
        <w:r w:rsidDel="00000000" w:rsidR="00000000" w:rsidRPr="00000000">
          <w:rPr>
            <w:rFonts w:ascii="Georgia" w:cs="Georgia" w:eastAsia="Georgia" w:hAnsi="Georgia"/>
            <w:sz w:val="24"/>
            <w:szCs w:val="24"/>
            <w:rtl w:val="0"/>
          </w:rPr>
          <w:t xml:space="preserve">ing</w:t>
        </w:r>
      </w:ins>
      <w:del w:author="Aditya Mansharamani" w:id="7" w:date="2020-05-06T03:34:53Z">
        <w:commentRangeEnd w:id="8"/>
        <w:r w:rsidDel="00000000" w:rsidR="00000000" w:rsidRPr="00000000">
          <w:commentReference w:id="8"/>
        </w:r>
        <w:r w:rsidDel="00000000" w:rsidR="00000000" w:rsidRPr="00000000">
          <w:rPr>
            <w:rFonts w:ascii="Georgia" w:cs="Georgia" w:eastAsia="Georgia" w:hAnsi="Georgia"/>
            <w:sz w:val="24"/>
            <w:szCs w:val="24"/>
            <w:rtl w:val="0"/>
          </w:rPr>
          <w:delText xml:space="preserve">e</w:delText>
        </w:r>
      </w:del>
      <w:r w:rsidDel="00000000" w:rsidR="00000000" w:rsidRPr="00000000">
        <w:rPr>
          <w:rFonts w:ascii="Georgia" w:cs="Georgia" w:eastAsia="Georgia" w:hAnsi="Georgia"/>
          <w:sz w:val="24"/>
          <w:szCs w:val="24"/>
          <w:rtl w:val="0"/>
        </w:rPr>
        <w:t xml:space="preserve"> problem </w:t>
      </w:r>
      <w:ins w:author="Aditya Mansharamani" w:id="8" w:date="2020-05-06T03:35:02Z">
        <w:commentRangeStart w:id="9"/>
        <w:r w:rsidDel="00000000" w:rsidR="00000000" w:rsidRPr="00000000">
          <w:rPr>
            <w:rFonts w:ascii="Georgia" w:cs="Georgia" w:eastAsia="Georgia" w:hAnsi="Georgia"/>
            <w:sz w:val="24"/>
            <w:szCs w:val="24"/>
            <w:rtl w:val="0"/>
          </w:rPr>
          <w:t xml:space="preserve">came across me.</w:t>
        </w:r>
      </w:ins>
      <w:commentRangeEnd w:id="9"/>
      <w:r w:rsidDel="00000000" w:rsidR="00000000" w:rsidRPr="00000000">
        <w:commentReference w:id="9"/>
      </w:r>
      <w:r w:rsidDel="00000000" w:rsidR="00000000" w:rsidRPr="00000000">
        <w:rPr>
          <w:rFonts w:ascii="Georgia" w:cs="Georgia" w:eastAsia="Georgia" w:hAnsi="Georgia"/>
          <w:color w:val="70ad47"/>
          <w:sz w:val="24"/>
          <w:szCs w:val="24"/>
          <w:rtl w:val="0"/>
        </w:rPr>
        <w:t xml:space="preserve">[ I was / my friends and I were ]</w:t>
      </w:r>
      <w:del w:author="Aditya Mansharamani" w:id="9" w:date="2020-05-06T03:35:08Z">
        <w:commentRangeStart w:id="10"/>
        <w:r w:rsidDel="00000000" w:rsidR="00000000" w:rsidRPr="00000000">
          <w:rPr>
            <w:rFonts w:ascii="Georgia" w:cs="Georgia" w:eastAsia="Georgia" w:hAnsi="Georgia"/>
            <w:color w:val="70ad47"/>
            <w:sz w:val="24"/>
            <w:szCs w:val="24"/>
            <w:rtl w:val="0"/>
          </w:rPr>
          <w:delText xml:space="preserve"> </w:delText>
        </w:r>
        <w:r w:rsidDel="00000000" w:rsidR="00000000" w:rsidRPr="00000000">
          <w:rPr>
            <w:rFonts w:ascii="Georgia" w:cs="Georgia" w:eastAsia="Georgia" w:hAnsi="Georgia"/>
            <w:sz w:val="24"/>
            <w:szCs w:val="24"/>
            <w:rtl w:val="0"/>
          </w:rPr>
          <w:delText xml:space="preserve">tackling for fun</w:delText>
        </w:r>
      </w:del>
      <w:commentRangeEnd w:id="10"/>
      <w:r w:rsidDel="00000000" w:rsidR="00000000" w:rsidRPr="00000000">
        <w:commentReference w:id="10"/>
      </w:r>
      <w:r w:rsidDel="00000000" w:rsidR="00000000" w:rsidRPr="00000000">
        <w:rPr>
          <w:rFonts w:ascii="Georgia" w:cs="Georgia" w:eastAsia="Georgia" w:hAnsi="Georgia"/>
          <w:sz w:val="24"/>
          <w:szCs w:val="24"/>
          <w:rtl w:val="0"/>
        </w:rPr>
        <w:t xml:space="preserve">. The problem seemed vaguely familiar to me but I couldn’t quite get my finger on it. However, </w:t>
      </w:r>
      <w:ins w:author="Aditya Mansharamani" w:id="10" w:date="2020-05-06T03:35:23Z">
        <w:commentRangeStart w:id="11"/>
        <w:r w:rsidDel="00000000" w:rsidR="00000000" w:rsidRPr="00000000">
          <w:rPr>
            <w:rFonts w:ascii="Georgia" w:cs="Georgia" w:eastAsia="Georgia" w:hAnsi="Georgia"/>
            <w:sz w:val="24"/>
            <w:szCs w:val="24"/>
            <w:rtl w:val="0"/>
          </w:rPr>
          <w:t xml:space="preserve">once I started</w:t>
        </w:r>
      </w:ins>
      <w:del w:author="Aditya Mansharamani" w:id="10" w:date="2020-05-06T03:35:23Z">
        <w:commentRangeEnd w:id="11"/>
        <w:r w:rsidDel="00000000" w:rsidR="00000000" w:rsidRPr="00000000">
          <w:commentReference w:id="11"/>
        </w:r>
        <w:r w:rsidDel="00000000" w:rsidR="00000000" w:rsidRPr="00000000">
          <w:rPr>
            <w:rFonts w:ascii="Georgia" w:cs="Georgia" w:eastAsia="Georgia" w:hAnsi="Georgia"/>
            <w:sz w:val="24"/>
            <w:szCs w:val="24"/>
            <w:rtl w:val="0"/>
          </w:rPr>
          <w:delText xml:space="preserve">when</w:delText>
        </w:r>
      </w:del>
      <w:r w:rsidDel="00000000" w:rsidR="00000000" w:rsidRPr="00000000">
        <w:rPr>
          <w:rFonts w:ascii="Georgia" w:cs="Georgia" w:eastAsia="Georgia" w:hAnsi="Georgia"/>
          <w:sz w:val="24"/>
          <w:szCs w:val="24"/>
          <w:rtl w:val="0"/>
        </w:rPr>
        <w:t xml:space="preserve"> working through </w:t>
      </w:r>
      <w:r w:rsidDel="00000000" w:rsidR="00000000" w:rsidRPr="00000000">
        <w:rPr>
          <w:rFonts w:ascii="Georgia" w:cs="Georgia" w:eastAsia="Georgia" w:hAnsi="Georgia"/>
          <w:color w:val="70ad47"/>
          <w:sz w:val="24"/>
          <w:szCs w:val="24"/>
          <w:rtl w:val="0"/>
        </w:rPr>
        <w:t xml:space="preserve">[ it/ the problem ] </w:t>
      </w:r>
      <w:r w:rsidDel="00000000" w:rsidR="00000000" w:rsidRPr="00000000">
        <w:rPr>
          <w:rFonts w:ascii="Georgia" w:cs="Georgia" w:eastAsia="Georgia" w:hAnsi="Georgia"/>
          <w:sz w:val="24"/>
          <w:szCs w:val="24"/>
          <w:rtl w:val="0"/>
        </w:rPr>
        <w:t xml:space="preserve">in Java, insight eventually flooded through and </w:t>
      </w:r>
      <w:ins w:author="Aditya Mansharamani" w:id="11" w:date="2020-05-06T03:35:30Z">
        <w:commentRangeStart w:id="12"/>
        <w:r w:rsidDel="00000000" w:rsidR="00000000" w:rsidRPr="00000000">
          <w:rPr>
            <w:rFonts w:ascii="Georgia" w:cs="Georgia" w:eastAsia="Georgia" w:hAnsi="Georgia"/>
            <w:sz w:val="24"/>
            <w:szCs w:val="24"/>
            <w:rtl w:val="0"/>
          </w:rPr>
          <w:t xml:space="preserve">when I finally</w:t>
        </w:r>
      </w:ins>
      <w:del w:author="Aditya Mansharamani" w:id="11" w:date="2020-05-06T03:35:30Z">
        <w:commentRangeEnd w:id="12"/>
        <w:r w:rsidDel="00000000" w:rsidR="00000000" w:rsidRPr="00000000">
          <w:commentReference w:id="12"/>
        </w:r>
        <w:r w:rsidDel="00000000" w:rsidR="00000000" w:rsidRPr="00000000">
          <w:rPr>
            <w:rFonts w:ascii="Georgia" w:cs="Georgia" w:eastAsia="Georgia" w:hAnsi="Georgia"/>
            <w:sz w:val="24"/>
            <w:szCs w:val="24"/>
            <w:rtl w:val="0"/>
          </w:rPr>
          <w:delText xml:space="preserve">once</w:delText>
        </w:r>
      </w:del>
      <w:r w:rsidDel="00000000" w:rsidR="00000000" w:rsidRPr="00000000">
        <w:rPr>
          <w:rFonts w:ascii="Georgia" w:cs="Georgia" w:eastAsia="Georgia" w:hAnsi="Georgia"/>
          <w:sz w:val="24"/>
          <w:szCs w:val="24"/>
          <w:rtl w:val="0"/>
        </w:rPr>
        <w:t xml:space="preserve"> </w:t>
      </w:r>
      <w:del w:author="Aditya Mansharamani" w:id="12" w:date="2020-05-06T03:35:33Z">
        <w:r w:rsidDel="00000000" w:rsidR="00000000" w:rsidRPr="00000000">
          <w:rPr>
            <w:rFonts w:ascii="Georgia" w:cs="Georgia" w:eastAsia="Georgia" w:hAnsi="Georgia"/>
            <w:sz w:val="24"/>
            <w:szCs w:val="24"/>
            <w:rtl w:val="0"/>
          </w:rPr>
          <w:delText xml:space="preserve">I </w:delText>
        </w:r>
      </w:del>
      <w:r w:rsidDel="00000000" w:rsidR="00000000" w:rsidRPr="00000000">
        <w:rPr>
          <w:rFonts w:ascii="Georgia" w:cs="Georgia" w:eastAsia="Georgia" w:hAnsi="Georgia"/>
          <w:sz w:val="24"/>
          <w:szCs w:val="24"/>
          <w:rtl w:val="0"/>
        </w:rPr>
        <w:t xml:space="preserve">got the program to work I realized it was the same Towers of Hanoi that </w:t>
      </w:r>
      <w:ins w:author="Aditya Mansharamani" w:id="13" w:date="2020-05-06T03:35:42Z">
        <w:commentRangeStart w:id="13"/>
        <w:r w:rsidDel="00000000" w:rsidR="00000000" w:rsidRPr="00000000">
          <w:rPr>
            <w:rFonts w:ascii="Georgia" w:cs="Georgia" w:eastAsia="Georgia" w:hAnsi="Georgia"/>
            <w:sz w:val="24"/>
            <w:szCs w:val="24"/>
            <w:rtl w:val="0"/>
          </w:rPr>
          <w:t xml:space="preserve">had fascinated me as a child</w:t>
        </w:r>
      </w:ins>
      <w:del w:author="Aditya Mansharamani" w:id="13" w:date="2020-05-06T03:35:42Z">
        <w:commentRangeEnd w:id="13"/>
        <w:r w:rsidDel="00000000" w:rsidR="00000000" w:rsidRPr="00000000">
          <w:commentReference w:id="13"/>
        </w:r>
        <w:r w:rsidDel="00000000" w:rsidR="00000000" w:rsidRPr="00000000">
          <w:rPr>
            <w:rFonts w:ascii="Georgia" w:cs="Georgia" w:eastAsia="Georgia" w:hAnsi="Georgia"/>
            <w:sz w:val="24"/>
            <w:szCs w:val="24"/>
            <w:rtl w:val="0"/>
          </w:rPr>
          <w:delText xml:space="preserve">I did when I was a child</w:delText>
        </w:r>
      </w:del>
      <w:r w:rsidDel="00000000" w:rsidR="00000000" w:rsidRPr="00000000">
        <w:rPr>
          <w:rFonts w:ascii="Georgia" w:cs="Georgia" w:eastAsia="Georgia" w:hAnsi="Georgia"/>
          <w:sz w:val="24"/>
          <w:szCs w:val="24"/>
          <w:rtl w:val="0"/>
        </w:rPr>
        <w:t xml:space="preserve">. Only now I was able to wrap my head around it and understand it at </w:t>
      </w:r>
      <w:ins w:author="Aditya Mansharamani" w:id="14" w:date="2020-05-06T03:36:03Z">
        <w:commentRangeStart w:id="14"/>
        <w:r w:rsidDel="00000000" w:rsidR="00000000" w:rsidRPr="00000000">
          <w:rPr>
            <w:rFonts w:ascii="Georgia" w:cs="Georgia" w:eastAsia="Georgia" w:hAnsi="Georgia"/>
            <w:sz w:val="24"/>
            <w:szCs w:val="24"/>
            <w:rtl w:val="0"/>
          </w:rPr>
          <w:t xml:space="preserve">its</w:t>
        </w:r>
      </w:ins>
      <w:del w:author="Aditya Mansharamani" w:id="14" w:date="2020-05-06T03:36:03Z">
        <w:commentRangeEnd w:id="14"/>
        <w:r w:rsidDel="00000000" w:rsidR="00000000" w:rsidRPr="00000000">
          <w:commentReference w:id="14"/>
        </w:r>
        <w:r w:rsidDel="00000000" w:rsidR="00000000" w:rsidRPr="00000000">
          <w:rPr>
            <w:rFonts w:ascii="Georgia" w:cs="Georgia" w:eastAsia="Georgia" w:hAnsi="Georgia"/>
            <w:sz w:val="24"/>
            <w:szCs w:val="24"/>
            <w:rtl w:val="0"/>
          </w:rPr>
          <w:delText xml:space="preserve">the</w:delText>
        </w:r>
      </w:del>
      <w:r w:rsidDel="00000000" w:rsidR="00000000" w:rsidRPr="00000000">
        <w:rPr>
          <w:rFonts w:ascii="Georgia" w:cs="Georgia" w:eastAsia="Georgia" w:hAnsi="Georgia"/>
          <w:sz w:val="24"/>
          <w:szCs w:val="24"/>
          <w:rtl w:val="0"/>
        </w:rPr>
        <w:t xml:space="preserve"> most fundamental level.</w:t>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That</w:t>
      </w:r>
      <w:ins w:author="Aditya Mansharamani" w:id="15" w:date="2020-05-06T03:36:20Z">
        <w:commentRangeStart w:id="15"/>
        <w:r w:rsidDel="00000000" w:rsidR="00000000" w:rsidRPr="00000000">
          <w:rPr>
            <w:rFonts w:ascii="Georgia" w:cs="Georgia" w:eastAsia="Georgia" w:hAnsi="Georgia"/>
            <w:sz w:val="24"/>
            <w:szCs w:val="24"/>
            <w:rtl w:val="0"/>
          </w:rPr>
          <w:t xml:space="preserve"> combination of thinking about a problem while tinkering with solutions in the form code, or </w:t>
        </w:r>
      </w:ins>
      <w:commentRangeEnd w:id="15"/>
      <w:r w:rsidDel="00000000" w:rsidR="00000000" w:rsidRPr="00000000">
        <w:commentReference w:id="15"/>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thinkering”</w:t>
      </w:r>
      <w:ins w:author="Aditya Mansharamani" w:id="16" w:date="2020-05-06T03:37:18Z">
        <w:r w:rsidDel="00000000" w:rsidR="00000000" w:rsidRPr="00000000">
          <w:rPr>
            <w:rFonts w:ascii="Georgia" w:cs="Georgia" w:eastAsia="Georgia" w:hAnsi="Georgia"/>
            <w:sz w:val="24"/>
            <w:szCs w:val="24"/>
            <w:rtl w:val="0"/>
          </w:rPr>
          <w:t xml:space="preserve"> as I call it</w:t>
        </w:r>
      </w:ins>
      <w:r w:rsidDel="00000000" w:rsidR="00000000" w:rsidRPr="00000000">
        <w:rPr>
          <w:rFonts w:ascii="Georgia" w:cs="Georgia" w:eastAsia="Georgia" w:hAnsi="Georgia"/>
          <w:sz w:val="24"/>
          <w:szCs w:val="24"/>
          <w:rtl w:val="0"/>
        </w:rPr>
        <w:t xml:space="preserve"> is what I have found I live for. That “thinkering” is what set the gears of my mind turning and </w:t>
      </w:r>
      <w:ins w:author="Aditya Mansharamani" w:id="17" w:date="2020-05-06T03:37:54Z">
        <w:commentRangeStart w:id="16"/>
        <w:r w:rsidDel="00000000" w:rsidR="00000000" w:rsidRPr="00000000">
          <w:rPr>
            <w:rFonts w:ascii="Georgia" w:cs="Georgia" w:eastAsia="Georgia" w:hAnsi="Georgia"/>
            <w:sz w:val="24"/>
            <w:szCs w:val="24"/>
            <w:rtl w:val="0"/>
          </w:rPr>
          <w:t xml:space="preserve">helped me develop</w:t>
        </w:r>
      </w:ins>
      <w:del w:author="Aditya Mansharamani" w:id="17" w:date="2020-05-06T03:37:54Z">
        <w:commentRangeEnd w:id="16"/>
        <w:r w:rsidDel="00000000" w:rsidR="00000000" w:rsidRPr="00000000">
          <w:commentReference w:id="16"/>
        </w:r>
        <w:r w:rsidDel="00000000" w:rsidR="00000000" w:rsidRPr="00000000">
          <w:rPr>
            <w:rFonts w:ascii="Georgia" w:cs="Georgia" w:eastAsia="Georgia" w:hAnsi="Georgia"/>
            <w:sz w:val="24"/>
            <w:szCs w:val="24"/>
            <w:rtl w:val="0"/>
          </w:rPr>
          <w:delText xml:space="preserve">put me into</w:delText>
        </w:r>
      </w:del>
      <w:r w:rsidDel="00000000" w:rsidR="00000000" w:rsidRPr="00000000">
        <w:rPr>
          <w:rFonts w:ascii="Georgia" w:cs="Georgia" w:eastAsia="Georgia" w:hAnsi="Georgia"/>
          <w:sz w:val="24"/>
          <w:szCs w:val="24"/>
          <w:rtl w:val="0"/>
        </w:rPr>
        <w:t xml:space="preserve"> a problem-solving mindset. That “thinkering” is what shifted my brain into overdrive to understand the complexity of the puzzle.</w:t>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I found </w:t>
      </w:r>
      <w:r w:rsidDel="00000000" w:rsidR="00000000" w:rsidRPr="00000000">
        <w:rPr>
          <w:rFonts w:ascii="Georgia" w:cs="Georgia" w:eastAsia="Georgia" w:hAnsi="Georgia"/>
          <w:color w:val="70ad47"/>
          <w:sz w:val="24"/>
          <w:szCs w:val="24"/>
          <w:rtl w:val="0"/>
        </w:rPr>
        <w:t xml:space="preserve">that/the </w:t>
      </w:r>
      <w:r w:rsidDel="00000000" w:rsidR="00000000" w:rsidRPr="00000000">
        <w:rPr>
          <w:rFonts w:ascii="Georgia" w:cs="Georgia" w:eastAsia="Georgia" w:hAnsi="Georgia"/>
          <w:sz w:val="24"/>
          <w:szCs w:val="24"/>
          <w:rtl w:val="0"/>
        </w:rPr>
        <w:t xml:space="preserve">brainstorming, drafting, writing, debugging, and analyzing process that went into creating this </w:t>
      </w:r>
      <w:ins w:author="Aditya Mansharamani" w:id="18" w:date="2020-05-06T03:38:11Z">
        <w:commentRangeStart w:id="17"/>
        <w:r w:rsidDel="00000000" w:rsidR="00000000" w:rsidRPr="00000000">
          <w:rPr>
            <w:rFonts w:ascii="Georgia" w:cs="Georgia" w:eastAsia="Georgia" w:hAnsi="Georgia"/>
            <w:sz w:val="24"/>
            <w:szCs w:val="24"/>
            <w:rtl w:val="0"/>
          </w:rPr>
          <w:t xml:space="preserve">Java </w:t>
        </w:r>
      </w:ins>
      <w:commentRangeEnd w:id="17"/>
      <w:r w:rsidDel="00000000" w:rsidR="00000000" w:rsidRPr="00000000">
        <w:commentReference w:id="17"/>
      </w:r>
      <w:r w:rsidDel="00000000" w:rsidR="00000000" w:rsidRPr="00000000">
        <w:rPr>
          <w:rFonts w:ascii="Georgia" w:cs="Georgia" w:eastAsia="Georgia" w:hAnsi="Georgia"/>
          <w:sz w:val="24"/>
          <w:szCs w:val="24"/>
          <w:rtl w:val="0"/>
        </w:rPr>
        <w:t xml:space="preserve">program was extremely rewarding and eye opening. Taking the rules and game mechanics of the Towers and reconstructing them in code from the </w:t>
      </w:r>
      <w:ins w:author="Aditya Mansharamani" w:id="19" w:date="2020-05-06T03:38:17Z">
        <w:commentRangeStart w:id="18"/>
        <w:r w:rsidDel="00000000" w:rsidR="00000000" w:rsidRPr="00000000">
          <w:rPr>
            <w:rFonts w:ascii="Georgia" w:cs="Georgia" w:eastAsia="Georgia" w:hAnsi="Georgia"/>
            <w:sz w:val="24"/>
            <w:szCs w:val="24"/>
            <w:rtl w:val="0"/>
          </w:rPr>
          <w:t xml:space="preserve">ground</w:t>
        </w:r>
      </w:ins>
      <w:del w:author="Aditya Mansharamani" w:id="19" w:date="2020-05-06T03:38:17Z">
        <w:commentRangeEnd w:id="18"/>
        <w:r w:rsidDel="00000000" w:rsidR="00000000" w:rsidRPr="00000000">
          <w:commentReference w:id="18"/>
        </w:r>
        <w:r w:rsidDel="00000000" w:rsidR="00000000" w:rsidRPr="00000000">
          <w:rPr>
            <w:rFonts w:ascii="Georgia" w:cs="Georgia" w:eastAsia="Georgia" w:hAnsi="Georgia"/>
            <w:sz w:val="24"/>
            <w:szCs w:val="24"/>
            <w:rtl w:val="0"/>
          </w:rPr>
          <w:delText xml:space="preserve">group</w:delText>
        </w:r>
      </w:del>
      <w:r w:rsidDel="00000000" w:rsidR="00000000" w:rsidRPr="00000000">
        <w:rPr>
          <w:rFonts w:ascii="Georgia" w:cs="Georgia" w:eastAsia="Georgia" w:hAnsi="Georgia"/>
          <w:sz w:val="24"/>
          <w:szCs w:val="24"/>
          <w:rtl w:val="0"/>
        </w:rPr>
        <w:t xml:space="preserve"> up</w:t>
      </w:r>
      <w:ins w:author="Aditya Mansharamani" w:id="20" w:date="2020-05-06T03:38:28Z">
        <w:commentRangeStart w:id="19"/>
        <w:commentRangeStart w:id="20"/>
        <w:r w:rsidDel="00000000" w:rsidR="00000000" w:rsidRPr="00000000">
          <w:rPr>
            <w:rFonts w:ascii="Georgia" w:cs="Georgia" w:eastAsia="Georgia" w:hAnsi="Georgia"/>
            <w:sz w:val="24"/>
            <w:szCs w:val="24"/>
            <w:rtl w:val="0"/>
          </w:rPr>
          <w:t xml:space="preserve"> is what solidified the concept, and more </w:t>
        </w:r>
        <w:r w:rsidDel="00000000" w:rsidR="00000000" w:rsidRPr="00000000">
          <w:rPr>
            <w:rFonts w:ascii="Georgia" w:cs="Georgia" w:eastAsia="Georgia" w:hAnsi="Georgia"/>
            <w:sz w:val="24"/>
            <w:szCs w:val="24"/>
            <w:rtl w:val="0"/>
          </w:rPr>
          <w:t xml:space="preserve">importantly</w:t>
        </w:r>
        <w:r w:rsidDel="00000000" w:rsidR="00000000" w:rsidRPr="00000000">
          <w:rPr>
            <w:rFonts w:ascii="Georgia" w:cs="Georgia" w:eastAsia="Georgia" w:hAnsi="Georgia"/>
            <w:sz w:val="24"/>
            <w:szCs w:val="24"/>
            <w:rtl w:val="0"/>
          </w:rPr>
          <w:t xml:space="preserve"> my passion, for computer science.</w:t>
        </w:r>
      </w:ins>
      <w:del w:author="Aditya Mansharamani" w:id="20" w:date="2020-05-06T03:38:28Z">
        <w:commentRangeEnd w:id="19"/>
        <w:r w:rsidDel="00000000" w:rsidR="00000000" w:rsidRPr="00000000">
          <w:commentReference w:id="19"/>
        </w:r>
        <w:commentRangeEnd w:id="20"/>
        <w:r w:rsidDel="00000000" w:rsidR="00000000" w:rsidRPr="00000000">
          <w:commentReference w:id="20"/>
        </w:r>
        <w:r w:rsidDel="00000000" w:rsidR="00000000" w:rsidRPr="00000000">
          <w:rPr>
            <w:rFonts w:ascii="Georgia" w:cs="Georgia" w:eastAsia="Georgia" w:hAnsi="Georgia"/>
            <w:sz w:val="24"/>
            <w:szCs w:val="24"/>
            <w:rtl w:val="0"/>
          </w:rPr>
          <w:delText xml:space="preserve"> [ is what solidified / was the key moment that solidified ] computer science for me.     </w:delText>
        </w:r>
      </w:del>
      <w:r w:rsidDel="00000000" w:rsidR="00000000" w:rsidRPr="00000000">
        <w:rPr>
          <w:rtl w:val="0"/>
        </w:rPr>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It was like</w:t>
      </w:r>
      <w:del w:author="Aditya Mansharamani" w:id="21" w:date="2020-05-06T03:38:52Z">
        <w:commentRangeStart w:id="21"/>
        <w:r w:rsidDel="00000000" w:rsidR="00000000" w:rsidRPr="00000000">
          <w:rPr>
            <w:rFonts w:ascii="Georgia" w:cs="Georgia" w:eastAsia="Georgia" w:hAnsi="Georgia"/>
            <w:sz w:val="24"/>
            <w:szCs w:val="24"/>
            <w:rtl w:val="0"/>
          </w:rPr>
          <w:delText xml:space="preserve"> It was lik</w:delText>
        </w:r>
      </w:del>
      <w:commentRangeEnd w:id="21"/>
      <w:r w:rsidDel="00000000" w:rsidR="00000000" w:rsidRPr="00000000">
        <w:commentReference w:id="21"/>
      </w:r>
      <w:r w:rsidDel="00000000" w:rsidR="00000000" w:rsidRPr="00000000">
        <w:rPr>
          <w:rFonts w:ascii="Georgia" w:cs="Georgia" w:eastAsia="Georgia" w:hAnsi="Georgia"/>
          <w:sz w:val="24"/>
          <w:szCs w:val="24"/>
          <w:rtl w:val="0"/>
        </w:rPr>
        <w:t xml:space="preserve">e building the puzzle at the same time </w:t>
      </w:r>
      <w:ins w:author="Aditya Mansharamani" w:id="22" w:date="2020-05-06T03:39:06Z">
        <w:commentRangeStart w:id="22"/>
        <w:r w:rsidDel="00000000" w:rsidR="00000000" w:rsidRPr="00000000">
          <w:rPr>
            <w:rFonts w:ascii="Georgia" w:cs="Georgia" w:eastAsia="Georgia" w:hAnsi="Georgia"/>
            <w:sz w:val="24"/>
            <w:szCs w:val="24"/>
            <w:rtl w:val="0"/>
          </w:rPr>
          <w:t xml:space="preserve">as</w:t>
        </w:r>
      </w:ins>
      <w:del w:author="Aditya Mansharamani" w:id="22" w:date="2020-05-06T03:39:06Z">
        <w:commentRangeEnd w:id="22"/>
        <w:r w:rsidDel="00000000" w:rsidR="00000000" w:rsidRPr="00000000">
          <w:commentReference w:id="22"/>
        </w:r>
        <w:r w:rsidDel="00000000" w:rsidR="00000000" w:rsidRPr="00000000">
          <w:rPr>
            <w:rFonts w:ascii="Georgia" w:cs="Georgia" w:eastAsia="Georgia" w:hAnsi="Georgia"/>
            <w:sz w:val="24"/>
            <w:szCs w:val="24"/>
            <w:rtl w:val="0"/>
          </w:rPr>
          <w:delText xml:space="preserve">I was</w:delText>
        </w:r>
      </w:del>
      <w:r w:rsidDel="00000000" w:rsidR="00000000" w:rsidRPr="00000000">
        <w:rPr>
          <w:rFonts w:ascii="Georgia" w:cs="Georgia" w:eastAsia="Georgia" w:hAnsi="Georgia"/>
          <w:sz w:val="24"/>
          <w:szCs w:val="24"/>
          <w:rtl w:val="0"/>
        </w:rPr>
        <w:t xml:space="preserve"> solving it, and invited me into a way of thinking that forced me to consider the minute details and overall picture</w:t>
      </w:r>
      <w:ins w:author="Aditya Mansharamani" w:id="23" w:date="2020-05-06T03:39:17Z">
        <w:commentRangeStart w:id="23"/>
        <w:r w:rsidDel="00000000" w:rsidR="00000000" w:rsidRPr="00000000">
          <w:rPr>
            <w:rFonts w:ascii="Georgia" w:cs="Georgia" w:eastAsia="Georgia" w:hAnsi="Georgia"/>
            <w:sz w:val="24"/>
            <w:szCs w:val="24"/>
            <w:rtl w:val="0"/>
          </w:rPr>
          <w:t xml:space="preserve"> of the problem</w:t>
        </w:r>
      </w:ins>
      <w:commentRangeEnd w:id="23"/>
      <w:r w:rsidDel="00000000" w:rsidR="00000000" w:rsidRPr="00000000">
        <w:commentReference w:id="23"/>
      </w:r>
      <w:r w:rsidDel="00000000" w:rsidR="00000000" w:rsidRPr="00000000">
        <w:rPr>
          <w:rFonts w:ascii="Georgia" w:cs="Georgia" w:eastAsia="Georgia" w:hAnsi="Georgia"/>
          <w:sz w:val="24"/>
          <w:szCs w:val="24"/>
          <w:rtl w:val="0"/>
        </w:rPr>
        <w:t xml:space="preserve"> simultaneously.</w:t>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Computer science is about the imaginative yet logical mindset that it compels me  to adopt</w:t>
      </w:r>
    </w:p>
    <w:p w:rsidR="00000000" w:rsidDel="00000000" w:rsidP="00000000" w:rsidRDefault="00000000" w:rsidRPr="00000000" w14:paraId="0000000A">
      <w:pPr>
        <w:ind w:left="720" w:firstLine="0"/>
        <w:rPr>
          <w:rFonts w:ascii="Georgia" w:cs="Georgia" w:eastAsia="Georgia" w:hAnsi="Georgia"/>
          <w:color w:val="70ad47"/>
          <w:sz w:val="24"/>
          <w:szCs w:val="24"/>
        </w:rPr>
      </w:pPr>
      <w:r w:rsidDel="00000000" w:rsidR="00000000" w:rsidRPr="00000000">
        <w:rPr>
          <w:rFonts w:ascii="Georgia" w:cs="Georgia" w:eastAsia="Georgia" w:hAnsi="Georgia"/>
          <w:color w:val="70ad47"/>
          <w:sz w:val="24"/>
          <w:szCs w:val="24"/>
          <w:rtl w:val="0"/>
        </w:rPr>
        <w:t xml:space="preserve">-</w:t>
      </w:r>
      <w:r w:rsidDel="00000000" w:rsidR="00000000" w:rsidRPr="00000000">
        <w:rPr>
          <w:rFonts w:ascii="Times New Roman" w:cs="Times New Roman" w:eastAsia="Times New Roman" w:hAnsi="Times New Roman"/>
          <w:color w:val="70ad47"/>
          <w:sz w:val="14"/>
          <w:szCs w:val="14"/>
          <w:rtl w:val="0"/>
        </w:rPr>
        <w:t xml:space="preserve">   </w:t>
        <w:tab/>
      </w:r>
      <w:commentRangeStart w:id="24"/>
      <w:r w:rsidDel="00000000" w:rsidR="00000000" w:rsidRPr="00000000">
        <w:rPr>
          <w:rFonts w:ascii="Georgia" w:cs="Georgia" w:eastAsia="Georgia" w:hAnsi="Georgia"/>
          <w:color w:val="70ad47"/>
          <w:sz w:val="24"/>
          <w:szCs w:val="24"/>
          <w:rtl w:val="0"/>
        </w:rPr>
        <w:t xml:space="preserve">solve problems and create solutions</w:t>
      </w:r>
    </w:p>
    <w:p w:rsidR="00000000" w:rsidDel="00000000" w:rsidP="00000000" w:rsidRDefault="00000000" w:rsidRPr="00000000" w14:paraId="0000000B">
      <w:pPr>
        <w:ind w:left="720" w:firstLine="0"/>
        <w:rPr>
          <w:rFonts w:ascii="Georgia" w:cs="Georgia" w:eastAsia="Georgia" w:hAnsi="Georgia"/>
          <w:color w:val="70ad47"/>
          <w:sz w:val="24"/>
          <w:szCs w:val="24"/>
        </w:rPr>
      </w:pPr>
      <w:r w:rsidDel="00000000" w:rsidR="00000000" w:rsidRPr="00000000">
        <w:rPr>
          <w:rFonts w:ascii="Georgia" w:cs="Georgia" w:eastAsia="Georgia" w:hAnsi="Georgia"/>
          <w:color w:val="70ad47"/>
          <w:sz w:val="24"/>
          <w:szCs w:val="24"/>
          <w:rtl w:val="0"/>
        </w:rPr>
        <w:t xml:space="preserve">-</w:t>
      </w:r>
      <w:r w:rsidDel="00000000" w:rsidR="00000000" w:rsidRPr="00000000">
        <w:rPr>
          <w:rFonts w:ascii="Times New Roman" w:cs="Times New Roman" w:eastAsia="Times New Roman" w:hAnsi="Times New Roman"/>
          <w:color w:val="70ad47"/>
          <w:sz w:val="14"/>
          <w:szCs w:val="14"/>
          <w:rtl w:val="0"/>
        </w:rPr>
        <w:t xml:space="preserve">   </w:t>
        <w:tab/>
      </w:r>
      <w:r w:rsidDel="00000000" w:rsidR="00000000" w:rsidRPr="00000000">
        <w:rPr>
          <w:rFonts w:ascii="Georgia" w:cs="Georgia" w:eastAsia="Georgia" w:hAnsi="Georgia"/>
          <w:color w:val="70ad47"/>
          <w:sz w:val="24"/>
          <w:szCs w:val="24"/>
          <w:rtl w:val="0"/>
        </w:rPr>
        <w:t xml:space="preserve">develop a program from scratch</w:t>
      </w:r>
    </w:p>
    <w:p w:rsidR="00000000" w:rsidDel="00000000" w:rsidP="00000000" w:rsidRDefault="00000000" w:rsidRPr="00000000" w14:paraId="0000000C">
      <w:pPr>
        <w:ind w:left="720" w:firstLine="0"/>
        <w:rPr>
          <w:rFonts w:ascii="Georgia" w:cs="Georgia" w:eastAsia="Georgia" w:hAnsi="Georgia"/>
          <w:color w:val="70ad47"/>
          <w:sz w:val="24"/>
          <w:szCs w:val="24"/>
        </w:rPr>
      </w:pPr>
      <w:r w:rsidDel="00000000" w:rsidR="00000000" w:rsidRPr="00000000">
        <w:rPr>
          <w:rFonts w:ascii="Georgia" w:cs="Georgia" w:eastAsia="Georgia" w:hAnsi="Georgia"/>
          <w:color w:val="70ad47"/>
          <w:sz w:val="24"/>
          <w:szCs w:val="24"/>
          <w:rtl w:val="0"/>
        </w:rPr>
        <w:t xml:space="preserve">-</w:t>
      </w:r>
      <w:r w:rsidDel="00000000" w:rsidR="00000000" w:rsidRPr="00000000">
        <w:rPr>
          <w:rFonts w:ascii="Times New Roman" w:cs="Times New Roman" w:eastAsia="Times New Roman" w:hAnsi="Times New Roman"/>
          <w:color w:val="70ad47"/>
          <w:sz w:val="14"/>
          <w:szCs w:val="14"/>
          <w:rtl w:val="0"/>
        </w:rPr>
        <w:t xml:space="preserve">   </w:t>
        <w:tab/>
      </w:r>
      <w:r w:rsidDel="00000000" w:rsidR="00000000" w:rsidRPr="00000000">
        <w:rPr>
          <w:rFonts w:ascii="Georgia" w:cs="Georgia" w:eastAsia="Georgia" w:hAnsi="Georgia"/>
          <w:color w:val="70ad47"/>
          <w:sz w:val="24"/>
          <w:szCs w:val="24"/>
          <w:rtl w:val="0"/>
        </w:rPr>
        <w:t xml:space="preserve">create a program and solve the problems it presents</w:t>
      </w:r>
    </w:p>
    <w:p w:rsidR="00000000" w:rsidDel="00000000" w:rsidP="00000000" w:rsidRDefault="00000000" w:rsidRPr="00000000" w14:paraId="0000000D">
      <w:pPr>
        <w:ind w:left="720" w:firstLine="0"/>
        <w:rPr>
          <w:rFonts w:ascii="Georgia" w:cs="Georgia" w:eastAsia="Georgia" w:hAnsi="Georgia"/>
          <w:color w:val="70ad47"/>
          <w:sz w:val="24"/>
          <w:szCs w:val="24"/>
        </w:rPr>
      </w:pPr>
      <w:r w:rsidDel="00000000" w:rsidR="00000000" w:rsidRPr="00000000">
        <w:rPr>
          <w:rFonts w:ascii="Georgia" w:cs="Georgia" w:eastAsia="Georgia" w:hAnsi="Georgia"/>
          <w:color w:val="70ad47"/>
          <w:sz w:val="24"/>
          <w:szCs w:val="24"/>
          <w:rtl w:val="0"/>
        </w:rPr>
        <w:t xml:space="preserve">-</w:t>
      </w:r>
      <w:r w:rsidDel="00000000" w:rsidR="00000000" w:rsidRPr="00000000">
        <w:rPr>
          <w:rFonts w:ascii="Times New Roman" w:cs="Times New Roman" w:eastAsia="Times New Roman" w:hAnsi="Times New Roman"/>
          <w:color w:val="70ad47"/>
          <w:sz w:val="14"/>
          <w:szCs w:val="14"/>
          <w:rtl w:val="0"/>
        </w:rPr>
        <w:t xml:space="preserve">   </w:t>
        <w:tab/>
      </w:r>
      <w:r w:rsidDel="00000000" w:rsidR="00000000" w:rsidRPr="00000000">
        <w:rPr>
          <w:rFonts w:ascii="Georgia" w:cs="Georgia" w:eastAsia="Georgia" w:hAnsi="Georgia"/>
          <w:color w:val="70ad47"/>
          <w:sz w:val="24"/>
          <w:szCs w:val="24"/>
          <w:rtl w:val="0"/>
        </w:rPr>
        <w:t xml:space="preserve">some computer science filler thing to do</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0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mindset has helped me in myriad ways: from being able to analyze a question to find the best possible solution or approach, breaking down a problem to its most basic elements, or to even how to better efficiently handle my work and day to day life.</w:t>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I would not have attained this mentality if it wasn’t for the ethos/ principles of </w:t>
      </w:r>
      <w:commentRangeStart w:id="25"/>
      <w:r w:rsidDel="00000000" w:rsidR="00000000" w:rsidRPr="00000000">
        <w:rPr>
          <w:rFonts w:ascii="Georgia" w:cs="Georgia" w:eastAsia="Georgia" w:hAnsi="Georgia"/>
          <w:sz w:val="24"/>
          <w:szCs w:val="24"/>
          <w:rtl w:val="0"/>
        </w:rPr>
        <w:t xml:space="preserve">computer science and the main reason why I will pursue it.</w:t>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addition to the mindset, another major reason why I gravitate towards computer science is the “creation” aspect of it. There is something about turning an idea into reality that</w:t>
      </w:r>
    </w:p>
    <w:p w:rsidR="00000000" w:rsidDel="00000000" w:rsidP="00000000" w:rsidRDefault="00000000" w:rsidRPr="00000000" w14:paraId="00000011">
      <w:pPr>
        <w:ind w:left="720" w:firstLine="0"/>
        <w:rPr>
          <w:rFonts w:ascii="Georgia" w:cs="Georgia" w:eastAsia="Georgia" w:hAnsi="Georgia"/>
          <w:color w:val="70ad47"/>
          <w:sz w:val="24"/>
          <w:szCs w:val="24"/>
        </w:rPr>
      </w:pPr>
      <w:r w:rsidDel="00000000" w:rsidR="00000000" w:rsidRPr="00000000">
        <w:rPr>
          <w:rFonts w:ascii="Georgia" w:cs="Georgia" w:eastAsia="Georgia" w:hAnsi="Georgia"/>
          <w:color w:val="70ad47"/>
          <w:sz w:val="24"/>
          <w:szCs w:val="24"/>
          <w:rtl w:val="0"/>
        </w:rPr>
        <w:t xml:space="preserve">-</w:t>
      </w:r>
      <w:r w:rsidDel="00000000" w:rsidR="00000000" w:rsidRPr="00000000">
        <w:rPr>
          <w:rFonts w:ascii="Times New Roman" w:cs="Times New Roman" w:eastAsia="Times New Roman" w:hAnsi="Times New Roman"/>
          <w:color w:val="70ad47"/>
          <w:sz w:val="14"/>
          <w:szCs w:val="14"/>
          <w:rtl w:val="0"/>
        </w:rPr>
        <w:t xml:space="preserve">   </w:t>
        <w:tab/>
      </w:r>
      <w:r w:rsidDel="00000000" w:rsidR="00000000" w:rsidRPr="00000000">
        <w:rPr>
          <w:rFonts w:ascii="Georgia" w:cs="Georgia" w:eastAsia="Georgia" w:hAnsi="Georgia"/>
          <w:color w:val="70ad47"/>
          <w:sz w:val="24"/>
          <w:szCs w:val="24"/>
          <w:rtl w:val="0"/>
        </w:rPr>
        <w:t xml:space="preserve">motivates/ abstract word</w:t>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consistently ponder about how I can combine all the tools at my disposal to create something that could potentially change the world. It may sound cliché, but it really is the truth in a lot of ways. Much like a painter with his paintbrush, all a computer scientist needs is a computer to make their masterpiece. For me that could be my fashion app that I am currently developing that would help people categorize their wardrobe, build outfits, and plan out their fashion goals. For me that could be analyzing existing data about Chicago and gaining new insights on the average commute of CTA riders each day. </w:t>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Going hand in hand with this, the impact and reach of the field is what also attracts me to it. I absolutely love the fact that the applications and products one can build with computer science has the power to </w:t>
      </w:r>
      <w:r w:rsidDel="00000000" w:rsidR="00000000" w:rsidRPr="00000000">
        <w:rPr>
          <w:rFonts w:ascii="Georgia" w:cs="Georgia" w:eastAsia="Georgia" w:hAnsi="Georgia"/>
          <w:color w:val="70ad47"/>
          <w:sz w:val="24"/>
          <w:szCs w:val="24"/>
          <w:rtl w:val="0"/>
        </w:rPr>
        <w:t xml:space="preserve">touch/reach </w:t>
      </w:r>
      <w:r w:rsidDel="00000000" w:rsidR="00000000" w:rsidRPr="00000000">
        <w:rPr>
          <w:rFonts w:ascii="Georgia" w:cs="Georgia" w:eastAsia="Georgia" w:hAnsi="Georgia"/>
          <w:sz w:val="24"/>
          <w:szCs w:val="24"/>
          <w:rtl w:val="0"/>
        </w:rPr>
        <w:t xml:space="preserve">millions </w:t>
      </w:r>
      <w:r w:rsidDel="00000000" w:rsidR="00000000" w:rsidRPr="00000000">
        <w:rPr>
          <w:rFonts w:ascii="Georgia" w:cs="Georgia" w:eastAsia="Georgia" w:hAnsi="Georgia"/>
          <w:color w:val="70ad47"/>
          <w:sz w:val="24"/>
          <w:szCs w:val="24"/>
          <w:rtl w:val="0"/>
        </w:rPr>
        <w:t xml:space="preserve">quickly/instantaneously </w:t>
      </w:r>
      <w:r w:rsidDel="00000000" w:rsidR="00000000" w:rsidRPr="00000000">
        <w:rPr>
          <w:rFonts w:ascii="Georgia" w:cs="Georgia" w:eastAsia="Georgia" w:hAnsi="Georgia"/>
          <w:sz w:val="24"/>
          <w:szCs w:val="24"/>
          <w:rtl w:val="0"/>
        </w:rPr>
        <w:t xml:space="preserve">and have a direct </w:t>
      </w:r>
      <w:r w:rsidDel="00000000" w:rsidR="00000000" w:rsidRPr="00000000">
        <w:rPr>
          <w:rFonts w:ascii="Georgia" w:cs="Georgia" w:eastAsia="Georgia" w:hAnsi="Georgia"/>
          <w:color w:val="70ad47"/>
          <w:sz w:val="24"/>
          <w:szCs w:val="24"/>
          <w:rtl w:val="0"/>
        </w:rPr>
        <w:t xml:space="preserve">impact/effect </w:t>
      </w:r>
      <w:r w:rsidDel="00000000" w:rsidR="00000000" w:rsidRPr="00000000">
        <w:rPr>
          <w:rFonts w:ascii="Georgia" w:cs="Georgia" w:eastAsia="Georgia" w:hAnsi="Georgia"/>
          <w:sz w:val="24"/>
          <w:szCs w:val="24"/>
          <w:rtl w:val="0"/>
        </w:rPr>
        <w:t xml:space="preserve">on people’s lives.</w:t>
      </w:r>
    </w:p>
    <w:p w:rsidR="00000000" w:rsidDel="00000000" w:rsidP="00000000" w:rsidRDefault="00000000" w:rsidRPr="00000000" w14:paraId="00000014">
      <w:pPr>
        <w:ind w:left="720" w:firstLine="0"/>
        <w:rPr>
          <w:rFonts w:ascii="Georgia" w:cs="Georgia" w:eastAsia="Georgia" w:hAnsi="Georgia"/>
          <w:color w:val="70ad47"/>
          <w:sz w:val="24"/>
          <w:szCs w:val="24"/>
        </w:rPr>
      </w:pPr>
      <w:r w:rsidDel="00000000" w:rsidR="00000000" w:rsidRPr="00000000">
        <w:rPr>
          <w:rFonts w:ascii="Georgia" w:cs="Georgia" w:eastAsia="Georgia" w:hAnsi="Georgia"/>
          <w:color w:val="70ad47"/>
          <w:sz w:val="24"/>
          <w:szCs w:val="24"/>
          <w:rtl w:val="0"/>
        </w:rPr>
        <w:t xml:space="preserve">-</w:t>
      </w:r>
      <w:r w:rsidDel="00000000" w:rsidR="00000000" w:rsidRPr="00000000">
        <w:rPr>
          <w:rFonts w:ascii="Times New Roman" w:cs="Times New Roman" w:eastAsia="Times New Roman" w:hAnsi="Times New Roman"/>
          <w:color w:val="70ad47"/>
          <w:sz w:val="14"/>
          <w:szCs w:val="14"/>
          <w:rtl w:val="0"/>
        </w:rPr>
        <w:t xml:space="preserve">   </w:t>
        <w:tab/>
      </w:r>
      <w:r w:rsidDel="00000000" w:rsidR="00000000" w:rsidRPr="00000000">
        <w:rPr>
          <w:rFonts w:ascii="Georgia" w:cs="Georgia" w:eastAsia="Georgia" w:hAnsi="Georgia"/>
          <w:color w:val="70ad47"/>
          <w:sz w:val="24"/>
          <w:szCs w:val="24"/>
          <w:rtl w:val="0"/>
        </w:rPr>
        <w:t xml:space="preserve">Can be used to have real impact</w:t>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Lastly the versatility of computer science pulls me toward it. I view it as being “flexible” but in the sense that [later] down the line I can explore and </w:t>
      </w:r>
      <w:r w:rsidDel="00000000" w:rsidR="00000000" w:rsidRPr="00000000">
        <w:rPr>
          <w:rFonts w:ascii="Georgia" w:cs="Georgia" w:eastAsia="Georgia" w:hAnsi="Georgia"/>
          <w:color w:val="70ad47"/>
          <w:sz w:val="24"/>
          <w:szCs w:val="24"/>
          <w:rtl w:val="0"/>
        </w:rPr>
        <w:t xml:space="preserve">contribute/synonym </w:t>
      </w:r>
      <w:r w:rsidDel="00000000" w:rsidR="00000000" w:rsidRPr="00000000">
        <w:rPr>
          <w:rFonts w:ascii="Georgia" w:cs="Georgia" w:eastAsia="Georgia" w:hAnsi="Georgia"/>
          <w:sz w:val="24"/>
          <w:szCs w:val="24"/>
          <w:rtl w:val="0"/>
        </w:rPr>
        <w:t xml:space="preserve">to other fields. I can go into the medical field and make a program that helps regulate a patient's breathing or conversely go into personal finance and help people budget and determine trends in their spending. In essence, it gives me the autonomy of choi</w:t>
      </w:r>
      <w:commentRangeEnd w:id="25"/>
      <w:r w:rsidDel="00000000" w:rsidR="00000000" w:rsidRPr="00000000">
        <w:commentReference w:id="25"/>
      </w:r>
      <w:r w:rsidDel="00000000" w:rsidR="00000000" w:rsidRPr="00000000">
        <w:rPr>
          <w:rFonts w:ascii="Georgia" w:cs="Georgia" w:eastAsia="Georgia" w:hAnsi="Georgia"/>
          <w:sz w:val="24"/>
          <w:szCs w:val="24"/>
          <w:rtl w:val="0"/>
        </w:rPr>
        <w:t xml:space="preserve">ce.</w:t>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have met with computer scientist and people who work in tech to gain insight on the industry and the work that they do. This along with my own/independent research, has led to find many of the qualities that are universal among computer scientists are also present in me. Patience, determination, and deep critical thinking are some of the attributes I embody and take to heart on a daily basis. From their accounts, the responsibilities that they have are matters that I am genuinely interested in and see myself doing. I see myself building a website in which people can publish their artistic work, developing a platform in which families can sign up for social benefits, or even founding the next big social media network. Projects like these excite me and are spaces where I can utilize my skills to bring about positive change into the world.</w:t>
      </w:r>
    </w:p>
    <w:p w:rsidR="00000000" w:rsidDel="00000000" w:rsidP="00000000" w:rsidRDefault="00000000" w:rsidRPr="00000000" w14:paraId="0000001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a field like computer science, I have learned from in the field that teamwork in the workplace is essential. Even though I get satisfaction from working independently, I really enjoy working with others and</w:t>
      </w:r>
    </w:p>
    <w:p w:rsidR="00000000" w:rsidDel="00000000" w:rsidP="00000000" w:rsidRDefault="00000000" w:rsidRPr="00000000" w14:paraId="00000018">
      <w:pPr>
        <w:ind w:left="720" w:firstLine="0"/>
        <w:rPr>
          <w:rFonts w:ascii="Georgia" w:cs="Georgia" w:eastAsia="Georgia" w:hAnsi="Georgia"/>
          <w:color w:val="70ad47"/>
          <w:sz w:val="24"/>
          <w:szCs w:val="24"/>
        </w:rPr>
      </w:pPr>
      <w:r w:rsidDel="00000000" w:rsidR="00000000" w:rsidRPr="00000000">
        <w:rPr>
          <w:rFonts w:ascii="Georgia" w:cs="Georgia" w:eastAsia="Georgia" w:hAnsi="Georgia"/>
          <w:color w:val="70ad47"/>
          <w:sz w:val="24"/>
          <w:szCs w:val="24"/>
          <w:rtl w:val="0"/>
        </w:rPr>
        <w:t xml:space="preserve">-</w:t>
      </w:r>
      <w:r w:rsidDel="00000000" w:rsidR="00000000" w:rsidRPr="00000000">
        <w:rPr>
          <w:rFonts w:ascii="Times New Roman" w:cs="Times New Roman" w:eastAsia="Times New Roman" w:hAnsi="Times New Roman"/>
          <w:color w:val="70ad47"/>
          <w:sz w:val="14"/>
          <w:szCs w:val="14"/>
          <w:rtl w:val="0"/>
        </w:rPr>
        <w:t xml:space="preserve">   </w:t>
        <w:tab/>
      </w:r>
      <w:r w:rsidDel="00000000" w:rsidR="00000000" w:rsidRPr="00000000">
        <w:rPr>
          <w:rFonts w:ascii="Georgia" w:cs="Georgia" w:eastAsia="Georgia" w:hAnsi="Georgia"/>
          <w:color w:val="70ad47"/>
          <w:sz w:val="24"/>
          <w:szCs w:val="24"/>
          <w:rtl w:val="0"/>
        </w:rPr>
        <w:t xml:space="preserve">motivates me/ increases my work ethic.</w:t>
      </w:r>
    </w:p>
    <w:p w:rsidR="00000000" w:rsidDel="00000000" w:rsidP="00000000" w:rsidRDefault="00000000" w:rsidRPr="00000000" w14:paraId="00000019">
      <w:pPr>
        <w:rPr>
          <w:rFonts w:ascii="Georgia" w:cs="Georgia" w:eastAsia="Georgia" w:hAnsi="Georgia"/>
          <w:sz w:val="24"/>
          <w:szCs w:val="24"/>
        </w:rPr>
      </w:pPr>
      <w:commentRangeStart w:id="26"/>
      <w:r w:rsidDel="00000000" w:rsidR="00000000" w:rsidRPr="00000000">
        <w:rPr>
          <w:rFonts w:ascii="Georgia" w:cs="Georgia" w:eastAsia="Georgia" w:hAnsi="Georgia"/>
          <w:sz w:val="24"/>
          <w:szCs w:val="24"/>
          <w:rtl w:val="0"/>
        </w:rPr>
        <w:t xml:space="preserve">My </w:t>
      </w:r>
      <w:r w:rsidDel="00000000" w:rsidR="00000000" w:rsidRPr="00000000">
        <w:rPr>
          <w:rFonts w:ascii="Georgia" w:cs="Georgia" w:eastAsia="Georgia" w:hAnsi="Georgia"/>
          <w:color w:val="70ad47"/>
          <w:sz w:val="24"/>
          <w:szCs w:val="24"/>
          <w:rtl w:val="0"/>
        </w:rPr>
        <w:t xml:space="preserve">[ </w:t>
      </w:r>
      <w:r w:rsidDel="00000000" w:rsidR="00000000" w:rsidRPr="00000000">
        <w:rPr>
          <w:rFonts w:ascii="Georgia" w:cs="Georgia" w:eastAsia="Georgia" w:hAnsi="Georgia"/>
          <w:b w:val="1"/>
          <w:color w:val="70ad47"/>
          <w:sz w:val="24"/>
          <w:szCs w:val="24"/>
          <w:rtl w:val="0"/>
        </w:rPr>
        <w:t xml:space="preserve">passion/ passion and drive</w:t>
      </w:r>
      <w:r w:rsidDel="00000000" w:rsidR="00000000" w:rsidRPr="00000000">
        <w:rPr>
          <w:rFonts w:ascii="Georgia" w:cs="Georgia" w:eastAsia="Georgia" w:hAnsi="Georgia"/>
          <w:color w:val="70ad47"/>
          <w:sz w:val="24"/>
          <w:szCs w:val="24"/>
          <w:rtl w:val="0"/>
        </w:rPr>
        <w:t xml:space="preserve"> ] [ for computer science ] </w:t>
      </w:r>
      <w:r w:rsidDel="00000000" w:rsidR="00000000" w:rsidRPr="00000000">
        <w:rPr>
          <w:rFonts w:ascii="Georgia" w:cs="Georgia" w:eastAsia="Georgia" w:hAnsi="Georgia"/>
          <w:sz w:val="24"/>
          <w:szCs w:val="24"/>
          <w:rtl w:val="0"/>
        </w:rPr>
        <w:t xml:space="preserve">makes me confident in </w:t>
      </w:r>
      <w:commentRangeEnd w:id="26"/>
      <w:r w:rsidDel="00000000" w:rsidR="00000000" w:rsidRPr="00000000">
        <w:commentReference w:id="26"/>
      </w:r>
      <w:r w:rsidDel="00000000" w:rsidR="00000000" w:rsidRPr="00000000">
        <w:rPr>
          <w:rFonts w:ascii="Georgia" w:cs="Georgia" w:eastAsia="Georgia" w:hAnsi="Georgia"/>
          <w:sz w:val="24"/>
          <w:szCs w:val="24"/>
          <w:rtl w:val="0"/>
        </w:rPr>
        <w:t xml:space="preserve">the fact that not only am I right for computer science, but computer science is right for me.</w:t>
      </w:r>
    </w:p>
    <w:p w:rsidR="00000000" w:rsidDel="00000000" w:rsidP="00000000" w:rsidRDefault="00000000" w:rsidRPr="00000000" w14:paraId="0000001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C">
      <w:pPr>
        <w:ind w:left="36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E">
      <w:pPr>
        <w:rPr>
          <w:rFonts w:ascii="Georgia" w:cs="Georgia" w:eastAsia="Georgia" w:hAnsi="Georgia"/>
          <w:color w:val="70ad47"/>
          <w:sz w:val="24"/>
          <w:szCs w:val="24"/>
        </w:rPr>
      </w:pPr>
      <w:r w:rsidDel="00000000" w:rsidR="00000000" w:rsidRPr="00000000">
        <w:rPr>
          <w:rFonts w:ascii="Georgia" w:cs="Georgia" w:eastAsia="Georgia" w:hAnsi="Georgia"/>
          <w:color w:val="70ad47"/>
          <w:sz w:val="24"/>
          <w:szCs w:val="24"/>
          <w:rtl w:val="0"/>
        </w:rPr>
        <w:t xml:space="preserve"> </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san Rahim" w:id="23" w:date="2020-05-13T05:20:25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but word limit</w:t>
      </w:r>
    </w:p>
  </w:comment>
  <w:comment w:author="Hasan Rahim" w:id="24" w:date="2020-05-13T05:21:21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about this. Which one of these will communicate the idea best? Or if you have a separate suggestion other than these lmk.</w:t>
      </w:r>
    </w:p>
  </w:comment>
  <w:comment w:author="Hasan Rahim" w:id="14" w:date="2020-05-13T05:07:44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fix, small fix</w:t>
      </w:r>
    </w:p>
  </w:comment>
  <w:comment w:author="Hasan Rahim" w:id="22" w:date="2020-05-13T05:20:05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minor difference, doesn't really make a difference.</w:t>
      </w:r>
    </w:p>
  </w:comment>
  <w:comment w:author="Hasan Rahim" w:id="13" w:date="2020-05-13T05:07:26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will for sure use this</w:t>
      </w:r>
    </w:p>
  </w:comment>
  <w:comment w:author="Hasan Rahim" w:id="25" w:date="2020-05-13T05:21:51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read the rest of the essay. What are your thoughts on all of this stuff?</w:t>
      </w:r>
    </w:p>
  </w:comment>
  <w:comment w:author="Hasan Rahim" w:id="5" w:date="2020-05-13T04:57:32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Facts</w:t>
      </w:r>
    </w:p>
  </w:comment>
  <w:comment w:author="Hasan Rahim" w:id="12" w:date="2020-05-13T05:07:15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Alright</w:t>
      </w:r>
    </w:p>
  </w:comment>
  <w:comment w:author="Hasan Rahim" w:id="26" w:date="2020-05-13T05:23:03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help finding a phrase that will communicate this the best. I want this to be a very impactful. Gotta leave the reader with the "damn this dude really just hit me in the feels rn"</w:t>
      </w:r>
    </w:p>
  </w:comment>
  <w:comment w:author="Hasan Rahim" w:id="11" w:date="2020-05-13T05:06:54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comment>
  <w:comment w:author="Hasan Rahim" w:id="10" w:date="2020-05-13T05:06:42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keep "tackling for fun". Shows that I am doing this out of curiously and that I am always am trying to learn and go above and beyond. With "tackling for fun", it shows that I didn't HAVE to do this puzzle but I CHOSE to do it.</w:t>
      </w:r>
    </w:p>
  </w:comment>
  <w:comment w:author="Hasan Rahim" w:id="9" w:date="2020-05-13T05:05:26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guess but its redundant</w:t>
      </w:r>
    </w:p>
  </w:comment>
  <w:comment w:author="Hasan Rahim" w:id="2" w:date="2020-05-13T04:47:54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going to keep the opening sentence to this paragraph as I have it.  By priming/introducing the sentence with "Confident in my abilities" the reader is able to understand my point in a more natural and chronological way I feel than if I say we revisited the puzzle and then my confidence was shot down</w:t>
      </w:r>
    </w:p>
  </w:comment>
  <w:comment w:author="Hasan Rahim" w:id="3" w:date="2020-05-13T04:53:38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Logically I think confidence &gt; revisited the puzzle &gt; dreams were crushed &gt; i really had no idea what I was doing makes more sense then revisited the puzzle &gt;  confidence &gt; dreams were crushed &gt; I had no idea what I was doing makes more sense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the phrasing of "worthless", "once hopeful", and "crushed yet again" is to polarizing and too deep in the negative vibe territory and not the vibe/message I want to communicate. Especially the word 'worthless' is super negative and makes me put out an image of self deprecation or that i'm a dumbass, both are things that I don't want to communicate.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'once hopeful dreams' however, I will add that. Lastly, it is not factually correct my dreams were crushed more than once with the "yet again". This event was just a one time thing.</w:t>
      </w:r>
    </w:p>
  </w:comment>
  <w:comment w:author="Hasan Rahim" w:id="4" w:date="2020-05-13T04:57:20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"Tackling this seemingly simple game" is an 'ehhhhh' phrasing in my opinion. One reason why is because this game was not simple by any means. A better way that would mean the same thing but phrase in a better lighting is "amazed by its subtle complexities". I actually had these exact words in before but when I was going over this essay with a writing tutor we ended up discarding that to make the essay more concise.</w:t>
      </w:r>
    </w:p>
  </w:comment>
  <w:comment w:author="Hasan Rahim" w:id="8" w:date="2020-05-13T05:02:12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comment>
  <w:comment w:author="Hasan Rahim" w:id="6" w:date="2020-05-13T05:01:21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goes back with "worthless" and "dreams were quickly crushed yet again". This is not the vibe that I am trying to communicate at all and is very negative. If I were to use this phrasing then there is about 3 distinctly  moments of negative vibes which is not good. Only good vibes must be present. Sorry if i'm going off but I strongly disagree with this word/phrasing. The puzzle is not a disappointment, it was a learning opportunity for me that lead me to computer science. Will keep "conundrum".</w:t>
      </w:r>
    </w:p>
  </w:comment>
  <w:comment w:author="Hasan Rahim" w:id="7" w:date="2020-05-13T05:04:18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I found myself faced/facing the same exact/exact same conundrum. Trying to figure out the correct order of these words is a conundrum within itself. Both of these work, which one do you think I should write?</w:t>
      </w:r>
    </w:p>
  </w:comment>
  <w:comment w:author="Hasan Rahim" w:id="21" w:date="2020-05-13T05:19:26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 What is the change made here? Its the same thing I already have written</w:t>
      </w:r>
    </w:p>
  </w:comment>
  <w:comment w:author="Hasan Rahim" w:id="17" w:date="2020-05-13T05:11:59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mentioned that it is in Java, this reader already knows this</w:t>
      </w:r>
    </w:p>
  </w:comment>
  <w:comment w:author="Aditya Mansharamani" w:id="0" w:date="2020-05-06T03:32:49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paragraph could be written in a lot more "personal story" style. For example, you could really hook the reader into that day. Maybe like: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elementary school was a blur, there was one peculiar day I'll never forget. My teacher had always presented the class with new puzzles and brainteasers on Friday afternoons, but on this specific Friday we received a task so difficult I can almost feel how badly my 8-year-old brain hurt. The "game" we were intended to solve was the Towers of Hanoi, and I became particularly engaged with it because there didn't seem to be an obvious answer. The basic rules of the game are...</w:t>
      </w:r>
    </w:p>
  </w:comment>
  <w:comment w:author="Hasan Rahim" w:id="1" w:date="2020-05-13T04:36:37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Tbh, I don't really see how this is that different from what I wrote aside from being a little more "sensational", although I do see what you are saying with this. The biggest concern I have with this phrasing is the word count. What I have written before the explanation is 66 words. What you have written is 85 words. Also I feel with this phrasing it puts a little more emphasis on the "that particular day in elementary school" which isn't the vibe of this essay. I really like "one peculiar day i'll never forget" and "particularly engaged"</w:t>
      </w:r>
    </w:p>
  </w:comment>
  <w:comment w:author="Hasan Rahim" w:id="19" w:date="2020-05-13T05:14:50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to say 'concept' here. What is important throughout this whole Towers of Hanoi experience is not the actual puzzle in it itself, but the journey it put me on that led me to find computer science if you know what i mean. Also by adding "concept' there I am deemphasizing the most important thing: why I am pursing computer science</w:t>
      </w:r>
    </w:p>
  </w:comment>
  <w:comment w:author="Hasan Rahim" w:id="20" w:date="2020-05-13T05:18:39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keep "is what solidified computer science for me". Although "solidified the concept, and more importantly my passion, for computer science" does communicate the same thing, (I am not going to have 'concept' in there for reasons stated above) the original phrasing says it in a more punctual and concise way.</w:t>
      </w:r>
    </w:p>
  </w:comment>
  <w:comment w:author="Hasan Rahim" w:id="16" w:date="2020-05-13T05:11:33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rephrase it to "help me to develop" but this is not a big deal</w:t>
      </w:r>
    </w:p>
  </w:comment>
  <w:comment w:author="Hasan Rahim" w:id="18" w:date="2020-05-13T05:12:15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facts, didn't see that. Thanks</w:t>
      </w:r>
    </w:p>
  </w:comment>
  <w:comment w:author="Hasan Rahim" w:id="15" w:date="2020-05-13T05:10:24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nahhhh, the way it reads here as your have it we have 'tinkering' and then 'thinkering' very close to each other. its weak writing if you explain everything to the reader. Choose one, and I will choose 'thinkering'. Every writing tutor I sent this too said that my creative use of 'thinkering' is genius, cute, and very memorable.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